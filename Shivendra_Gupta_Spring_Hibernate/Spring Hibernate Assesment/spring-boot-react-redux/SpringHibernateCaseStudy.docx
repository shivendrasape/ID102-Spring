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B78F3" w14:textId="51506A35" w:rsidR="00C603B4" w:rsidRPr="004C6159" w:rsidRDefault="00C603B4" w:rsidP="00C603B4">
      <w:pPr>
        <w:jc w:val="center"/>
        <w:rPr>
          <w:b/>
          <w:u w:val="single"/>
        </w:rPr>
      </w:pPr>
      <w:bookmarkStart w:id="0" w:name="page2"/>
      <w:bookmarkStart w:id="1" w:name="page3"/>
      <w:bookmarkStart w:id="2" w:name="page4"/>
      <w:bookmarkEnd w:id="0"/>
      <w:bookmarkEnd w:id="1"/>
      <w:bookmarkEnd w:id="2"/>
      <w:r w:rsidRPr="004C6159">
        <w:rPr>
          <w:b/>
          <w:u w:val="single"/>
        </w:rPr>
        <w:t xml:space="preserve">Spring Hibernate </w:t>
      </w:r>
      <w:r>
        <w:rPr>
          <w:b/>
          <w:u w:val="single"/>
        </w:rPr>
        <w:t xml:space="preserve">JMS </w:t>
      </w:r>
      <w:r w:rsidRPr="004C6159">
        <w:rPr>
          <w:b/>
          <w:u w:val="single"/>
        </w:rPr>
        <w:t>Coding Assessment</w:t>
      </w:r>
    </w:p>
    <w:p w14:paraId="697BE6C1" w14:textId="24DC7D1C" w:rsidR="00C603B4" w:rsidRPr="00D92AF2" w:rsidRDefault="00C603B4" w:rsidP="00C603B4">
      <w:pPr>
        <w:rPr>
          <w:b/>
        </w:rPr>
      </w:pPr>
      <w:r>
        <w:rPr>
          <w:b/>
        </w:rPr>
        <w:t>Duration: 120</w:t>
      </w:r>
      <w:r w:rsidRPr="00521BA9">
        <w:rPr>
          <w:b/>
        </w:rPr>
        <w:t xml:space="preserve"> minutes</w:t>
      </w:r>
    </w:p>
    <w:p w14:paraId="206028EF" w14:textId="729EFA95" w:rsidR="00E5798C" w:rsidRPr="00C603B4" w:rsidRDefault="00C603B4" w:rsidP="00E5798C">
      <w:pPr>
        <w:jc w:val="both"/>
        <w:rPr>
          <w:rFonts w:asciiTheme="minorHAnsi" w:hAnsiTheme="minorHAnsi" w:cs="Arial"/>
        </w:rPr>
      </w:pPr>
      <w:r>
        <w:rPr>
          <w:rFonts w:asciiTheme="minorHAnsi" w:hAnsiTheme="minorHAnsi" w:cs="Arial"/>
        </w:rPr>
        <w:t>Retail Management Portal</w:t>
      </w:r>
    </w:p>
    <w:p w14:paraId="69829619" w14:textId="77777777" w:rsidR="00E5798C" w:rsidRPr="00C603B4" w:rsidRDefault="00E5798C" w:rsidP="0001669D">
      <w:pPr>
        <w:pStyle w:val="Default"/>
        <w:spacing w:after="66"/>
        <w:jc w:val="both"/>
        <w:rPr>
          <w:rFonts w:asciiTheme="minorHAnsi" w:hAnsiTheme="minorHAnsi" w:cs="Arial"/>
          <w:sz w:val="22"/>
          <w:szCs w:val="22"/>
        </w:rPr>
      </w:pPr>
      <w:r w:rsidRPr="00C603B4">
        <w:rPr>
          <w:rFonts w:asciiTheme="minorHAnsi" w:hAnsiTheme="minorHAnsi" w:cs="Arial"/>
          <w:sz w:val="22"/>
          <w:szCs w:val="22"/>
        </w:rPr>
        <w:t>Admin Module – All admin related operations related to adding /maintaining a new Grocery, adding/maintaining  a new product, updating product prices  will be part of this module</w:t>
      </w:r>
    </w:p>
    <w:p w14:paraId="12439F71" w14:textId="14AC6C04" w:rsidR="00E5798C" w:rsidRPr="00C603B4" w:rsidRDefault="00E5798C" w:rsidP="00C603B4">
      <w:pPr>
        <w:pStyle w:val="Heading3"/>
        <w:rPr>
          <w:rFonts w:asciiTheme="minorHAnsi" w:hAnsiTheme="minorHAnsi" w:cs="Arial"/>
          <w:sz w:val="22"/>
          <w:szCs w:val="22"/>
        </w:rPr>
      </w:pPr>
      <w:bookmarkStart w:id="3" w:name="_Toc451717794"/>
      <w:r w:rsidRPr="00C603B4">
        <w:rPr>
          <w:rFonts w:asciiTheme="minorHAnsi" w:hAnsiTheme="minorHAnsi" w:cs="Arial"/>
          <w:color w:val="404040"/>
          <w:sz w:val="22"/>
          <w:szCs w:val="22"/>
        </w:rPr>
        <w:t>System Usage</w:t>
      </w:r>
      <w:bookmarkEnd w:id="3"/>
    </w:p>
    <w:p w14:paraId="4748745D" w14:textId="77777777" w:rsidR="00E5798C" w:rsidRPr="00C603B4" w:rsidRDefault="00E5798C" w:rsidP="00E5798C">
      <w:pPr>
        <w:pStyle w:val="Default"/>
        <w:numPr>
          <w:ilvl w:val="0"/>
          <w:numId w:val="4"/>
        </w:numPr>
        <w:spacing w:after="66"/>
        <w:jc w:val="both"/>
        <w:rPr>
          <w:rFonts w:asciiTheme="minorHAnsi" w:hAnsiTheme="minorHAnsi" w:cs="Arial"/>
          <w:sz w:val="22"/>
          <w:szCs w:val="22"/>
        </w:rPr>
      </w:pPr>
      <w:r w:rsidRPr="00C603B4">
        <w:rPr>
          <w:rFonts w:asciiTheme="minorHAnsi" w:hAnsiTheme="minorHAnsi" w:cs="Arial"/>
          <w:sz w:val="22"/>
          <w:szCs w:val="22"/>
        </w:rPr>
        <w:t>Search for Grocery / Product</w:t>
      </w:r>
    </w:p>
    <w:p w14:paraId="41A4E41C" w14:textId="77777777" w:rsidR="00E5798C" w:rsidRPr="00C603B4" w:rsidRDefault="00E5798C" w:rsidP="00E5798C">
      <w:pPr>
        <w:pStyle w:val="Default"/>
        <w:numPr>
          <w:ilvl w:val="0"/>
          <w:numId w:val="4"/>
        </w:numPr>
        <w:spacing w:after="66"/>
        <w:jc w:val="both"/>
        <w:rPr>
          <w:rFonts w:asciiTheme="minorHAnsi" w:hAnsiTheme="minorHAnsi" w:cs="Arial"/>
          <w:sz w:val="22"/>
          <w:szCs w:val="22"/>
        </w:rPr>
      </w:pPr>
      <w:r w:rsidRPr="00C603B4">
        <w:rPr>
          <w:rFonts w:asciiTheme="minorHAnsi" w:hAnsiTheme="minorHAnsi" w:cs="Arial"/>
          <w:sz w:val="22"/>
          <w:szCs w:val="22"/>
        </w:rPr>
        <w:t>Product Inventory Management which involves</w:t>
      </w:r>
    </w:p>
    <w:p w14:paraId="6DCFD538" w14:textId="0A476F09" w:rsidR="00E5798C" w:rsidRPr="00C603B4" w:rsidRDefault="00E5798C" w:rsidP="00E5798C">
      <w:pPr>
        <w:pStyle w:val="Default"/>
        <w:numPr>
          <w:ilvl w:val="1"/>
          <w:numId w:val="4"/>
        </w:numPr>
        <w:spacing w:after="66"/>
        <w:jc w:val="both"/>
        <w:rPr>
          <w:rFonts w:asciiTheme="minorHAnsi" w:hAnsiTheme="minorHAnsi" w:cs="Arial"/>
          <w:sz w:val="22"/>
          <w:szCs w:val="22"/>
        </w:rPr>
      </w:pPr>
      <w:r w:rsidRPr="00C603B4">
        <w:rPr>
          <w:rFonts w:asciiTheme="minorHAnsi" w:hAnsiTheme="minorHAnsi" w:cs="Arial"/>
          <w:sz w:val="22"/>
          <w:szCs w:val="22"/>
        </w:rPr>
        <w:t>Add /Delete Product</w:t>
      </w:r>
    </w:p>
    <w:p w14:paraId="561F14CB" w14:textId="77777777" w:rsidR="00E5798C" w:rsidRPr="00C603B4" w:rsidRDefault="00E5798C" w:rsidP="00E5798C">
      <w:pPr>
        <w:pStyle w:val="Heading3"/>
        <w:numPr>
          <w:ilvl w:val="0"/>
          <w:numId w:val="2"/>
        </w:numPr>
        <w:rPr>
          <w:rFonts w:asciiTheme="minorHAnsi" w:hAnsiTheme="minorHAnsi" w:cs="Arial"/>
          <w:color w:val="404040"/>
          <w:sz w:val="22"/>
          <w:szCs w:val="22"/>
        </w:rPr>
      </w:pPr>
      <w:bookmarkStart w:id="4" w:name="_Toc451717795"/>
      <w:r w:rsidRPr="00C603B4">
        <w:rPr>
          <w:rFonts w:asciiTheme="minorHAnsi" w:hAnsiTheme="minorHAnsi" w:cs="Arial"/>
          <w:color w:val="404040"/>
          <w:sz w:val="22"/>
          <w:szCs w:val="22"/>
        </w:rPr>
        <w:t>Project Retail Management System – Functional Requirements</w:t>
      </w:r>
      <w:bookmarkEnd w:id="4"/>
    </w:p>
    <w:p w14:paraId="5E3C37C8" w14:textId="77777777" w:rsidR="00E5798C" w:rsidRPr="00C603B4" w:rsidRDefault="00E5798C" w:rsidP="00E5798C">
      <w:pPr>
        <w:pStyle w:val="Heading3"/>
        <w:numPr>
          <w:ilvl w:val="2"/>
          <w:numId w:val="2"/>
        </w:numPr>
        <w:rPr>
          <w:rFonts w:asciiTheme="minorHAnsi" w:hAnsiTheme="minorHAnsi" w:cs="Arial"/>
          <w:color w:val="404040"/>
          <w:sz w:val="22"/>
          <w:szCs w:val="22"/>
          <w:lang w:val="en-US"/>
        </w:rPr>
      </w:pPr>
      <w:bookmarkStart w:id="5" w:name="_Toc451717799"/>
      <w:r w:rsidRPr="00C603B4">
        <w:rPr>
          <w:rFonts w:asciiTheme="minorHAnsi" w:hAnsiTheme="minorHAnsi" w:cs="Arial"/>
          <w:color w:val="404040"/>
          <w:sz w:val="22"/>
          <w:szCs w:val="22"/>
        </w:rPr>
        <w:t>Search for Products</w:t>
      </w:r>
      <w:bookmarkEnd w:id="5"/>
    </w:p>
    <w:p w14:paraId="54653D23" w14:textId="14ADCF21" w:rsidR="00E5798C" w:rsidRPr="00C603B4" w:rsidRDefault="00347BB9" w:rsidP="00E5798C">
      <w:pPr>
        <w:pStyle w:val="Default"/>
        <w:numPr>
          <w:ilvl w:val="0"/>
          <w:numId w:val="6"/>
        </w:numPr>
        <w:spacing w:after="52"/>
        <w:jc w:val="both"/>
        <w:rPr>
          <w:rFonts w:asciiTheme="minorHAnsi" w:hAnsiTheme="minorHAnsi" w:cs="Arial"/>
          <w:sz w:val="22"/>
          <w:szCs w:val="22"/>
        </w:rPr>
      </w:pPr>
      <w:r>
        <w:rPr>
          <w:rFonts w:asciiTheme="minorHAnsi" w:hAnsiTheme="minorHAnsi" w:cs="Arial"/>
          <w:sz w:val="22"/>
          <w:szCs w:val="22"/>
        </w:rPr>
        <w:t>User can search for Products.</w:t>
      </w:r>
    </w:p>
    <w:p w14:paraId="1462AF66" w14:textId="489D36F9" w:rsidR="00E5798C" w:rsidRPr="00C603B4" w:rsidRDefault="00E5798C" w:rsidP="00E5798C">
      <w:pPr>
        <w:pStyle w:val="Heading3"/>
        <w:numPr>
          <w:ilvl w:val="1"/>
          <w:numId w:val="2"/>
        </w:numPr>
        <w:rPr>
          <w:rFonts w:asciiTheme="minorHAnsi" w:hAnsiTheme="minorHAnsi" w:cs="Arial"/>
          <w:color w:val="404040"/>
          <w:sz w:val="22"/>
          <w:szCs w:val="22"/>
        </w:rPr>
      </w:pPr>
      <w:bookmarkStart w:id="6" w:name="_Toc451717801"/>
      <w:r w:rsidRPr="00C603B4">
        <w:rPr>
          <w:rFonts w:asciiTheme="minorHAnsi" w:hAnsiTheme="minorHAnsi" w:cs="Arial"/>
          <w:color w:val="404040"/>
          <w:sz w:val="22"/>
          <w:szCs w:val="22"/>
        </w:rPr>
        <w:t>Admin Module</w:t>
      </w:r>
      <w:bookmarkEnd w:id="6"/>
    </w:p>
    <w:p w14:paraId="28EF8CFC" w14:textId="77777777" w:rsidR="00E5798C" w:rsidRPr="00C603B4" w:rsidRDefault="00E5798C" w:rsidP="00E5798C">
      <w:pPr>
        <w:pStyle w:val="Heading3"/>
        <w:numPr>
          <w:ilvl w:val="2"/>
          <w:numId w:val="2"/>
        </w:numPr>
        <w:rPr>
          <w:rFonts w:asciiTheme="minorHAnsi" w:hAnsiTheme="minorHAnsi" w:cs="Arial"/>
          <w:color w:val="404040"/>
          <w:sz w:val="22"/>
          <w:szCs w:val="22"/>
          <w:lang w:val="en-US"/>
        </w:rPr>
      </w:pPr>
      <w:bookmarkStart w:id="7" w:name="_Toc451717802"/>
      <w:r w:rsidRPr="00C603B4">
        <w:rPr>
          <w:rFonts w:asciiTheme="minorHAnsi" w:hAnsiTheme="minorHAnsi" w:cs="Arial"/>
          <w:color w:val="404040"/>
          <w:sz w:val="22"/>
          <w:szCs w:val="22"/>
        </w:rPr>
        <w:t>Add Products</w:t>
      </w:r>
      <w:bookmarkEnd w:id="7"/>
      <w:r w:rsidRPr="00C603B4">
        <w:rPr>
          <w:rFonts w:asciiTheme="minorHAnsi" w:hAnsiTheme="minorHAnsi" w:cs="Arial"/>
          <w:color w:val="404040"/>
          <w:sz w:val="22"/>
          <w:szCs w:val="22"/>
        </w:rPr>
        <w:t xml:space="preserve"> </w:t>
      </w:r>
    </w:p>
    <w:p w14:paraId="7001965F" w14:textId="00ACAE20" w:rsidR="00E5798C" w:rsidRPr="00C603B4" w:rsidRDefault="00E5798C" w:rsidP="00E5798C">
      <w:pPr>
        <w:numPr>
          <w:ilvl w:val="0"/>
          <w:numId w:val="7"/>
        </w:numPr>
        <w:jc w:val="both"/>
        <w:rPr>
          <w:rFonts w:asciiTheme="minorHAnsi" w:hAnsiTheme="minorHAnsi" w:cs="Arial"/>
        </w:rPr>
      </w:pPr>
      <w:r w:rsidRPr="00C603B4">
        <w:rPr>
          <w:rFonts w:asciiTheme="minorHAnsi" w:hAnsiTheme="minorHAnsi" w:cs="Arial"/>
        </w:rPr>
        <w:t xml:space="preserve">Admin should be able to Add Product on the </w:t>
      </w:r>
      <w:r w:rsidR="00AE4BEB" w:rsidRPr="00C603B4">
        <w:rPr>
          <w:rFonts w:asciiTheme="minorHAnsi" w:hAnsiTheme="minorHAnsi" w:cs="Arial"/>
        </w:rPr>
        <w:t>Portal and</w:t>
      </w:r>
      <w:r w:rsidRPr="00C603B4">
        <w:rPr>
          <w:rFonts w:asciiTheme="minorHAnsi" w:hAnsiTheme="minorHAnsi" w:cs="Arial"/>
        </w:rPr>
        <w:t xml:space="preserve"> can </w:t>
      </w:r>
      <w:r w:rsidR="00AE4BEB" w:rsidRPr="00C603B4">
        <w:rPr>
          <w:rFonts w:asciiTheme="minorHAnsi" w:hAnsiTheme="minorHAnsi" w:cs="Arial"/>
        </w:rPr>
        <w:t>provide form</w:t>
      </w:r>
      <w:r w:rsidRPr="00C603B4">
        <w:rPr>
          <w:rFonts w:asciiTheme="minorHAnsi" w:hAnsiTheme="minorHAnsi" w:cs="Arial"/>
        </w:rPr>
        <w:t xml:space="preserve"> for collecting other necessary information.  Product can have attributes like Category, Type, Expiry Date…..just to name a few.  </w:t>
      </w:r>
    </w:p>
    <w:p w14:paraId="3D65AB96" w14:textId="77777777" w:rsidR="00E5798C" w:rsidRPr="00C603B4" w:rsidRDefault="00E5798C" w:rsidP="00E5798C">
      <w:pPr>
        <w:pStyle w:val="Heading3"/>
        <w:numPr>
          <w:ilvl w:val="2"/>
          <w:numId w:val="2"/>
        </w:numPr>
        <w:rPr>
          <w:rFonts w:asciiTheme="minorHAnsi" w:hAnsiTheme="minorHAnsi" w:cs="Arial"/>
          <w:color w:val="404040"/>
          <w:sz w:val="22"/>
          <w:szCs w:val="22"/>
          <w:lang w:val="en-US"/>
        </w:rPr>
      </w:pPr>
      <w:bookmarkStart w:id="8" w:name="_Toc451717804"/>
      <w:r w:rsidRPr="00C603B4">
        <w:rPr>
          <w:rFonts w:asciiTheme="minorHAnsi" w:hAnsiTheme="minorHAnsi" w:cs="Arial"/>
          <w:color w:val="404040"/>
          <w:sz w:val="22"/>
          <w:szCs w:val="22"/>
        </w:rPr>
        <w:t>Delete Products</w:t>
      </w:r>
      <w:bookmarkEnd w:id="8"/>
      <w:r w:rsidRPr="00C603B4">
        <w:rPr>
          <w:rFonts w:asciiTheme="minorHAnsi" w:hAnsiTheme="minorHAnsi" w:cs="Arial"/>
          <w:color w:val="404040"/>
          <w:sz w:val="22"/>
          <w:szCs w:val="22"/>
        </w:rPr>
        <w:t xml:space="preserve"> </w:t>
      </w:r>
    </w:p>
    <w:p w14:paraId="0D34842B" w14:textId="77777777" w:rsidR="00E5798C" w:rsidRPr="00C603B4" w:rsidRDefault="00E5798C" w:rsidP="00E5798C">
      <w:pPr>
        <w:numPr>
          <w:ilvl w:val="0"/>
          <w:numId w:val="7"/>
        </w:numPr>
        <w:jc w:val="both"/>
        <w:rPr>
          <w:rFonts w:asciiTheme="minorHAnsi" w:hAnsiTheme="minorHAnsi" w:cs="Arial"/>
        </w:rPr>
      </w:pPr>
      <w:r w:rsidRPr="00C603B4">
        <w:rPr>
          <w:rFonts w:asciiTheme="minorHAnsi" w:hAnsiTheme="minorHAnsi" w:cs="Arial"/>
        </w:rPr>
        <w:t>Admin should be able to delete the product by product Id.  The System should send him notifications on the products whose expiry date is in the current week.  The Admin should be able to view the products whose expiry date falls in the current and next week.</w:t>
      </w:r>
    </w:p>
    <w:p w14:paraId="54608232" w14:textId="77777777" w:rsidR="00E5798C" w:rsidRPr="00C603B4" w:rsidRDefault="00E5798C" w:rsidP="00E5798C">
      <w:pPr>
        <w:pStyle w:val="Heading3"/>
        <w:numPr>
          <w:ilvl w:val="2"/>
          <w:numId w:val="2"/>
        </w:numPr>
        <w:rPr>
          <w:rFonts w:asciiTheme="minorHAnsi" w:hAnsiTheme="minorHAnsi" w:cs="Arial"/>
          <w:bCs w:val="0"/>
          <w:sz w:val="22"/>
          <w:szCs w:val="22"/>
          <w:lang w:val="en-US" w:eastAsia="en-US"/>
        </w:rPr>
      </w:pPr>
      <w:bookmarkStart w:id="9" w:name="_Toc451717809"/>
      <w:r w:rsidRPr="00C603B4">
        <w:rPr>
          <w:rFonts w:asciiTheme="minorHAnsi" w:hAnsiTheme="minorHAnsi" w:cs="Arial"/>
          <w:bCs w:val="0"/>
          <w:sz w:val="22"/>
          <w:szCs w:val="22"/>
          <w:lang w:val="en-US" w:eastAsia="en-US"/>
        </w:rPr>
        <w:t>Product Search</w:t>
      </w:r>
      <w:bookmarkEnd w:id="9"/>
    </w:p>
    <w:p w14:paraId="749CFDE5" w14:textId="3AA87A14" w:rsidR="00E5798C" w:rsidRPr="00C603B4" w:rsidRDefault="00E5798C" w:rsidP="00E5798C">
      <w:pPr>
        <w:numPr>
          <w:ilvl w:val="0"/>
          <w:numId w:val="7"/>
        </w:numPr>
        <w:jc w:val="both"/>
        <w:rPr>
          <w:rFonts w:asciiTheme="minorHAnsi" w:hAnsiTheme="minorHAnsi" w:cs="Arial"/>
        </w:rPr>
      </w:pPr>
      <w:r w:rsidRPr="00C603B4">
        <w:rPr>
          <w:rFonts w:asciiTheme="minorHAnsi" w:hAnsiTheme="minorHAnsi" w:cs="Arial"/>
        </w:rPr>
        <w:t xml:space="preserve">Any user irrespective of whether he is a guest user or a registered </w:t>
      </w:r>
      <w:r w:rsidR="00AE4BEB" w:rsidRPr="00C603B4">
        <w:rPr>
          <w:rFonts w:asciiTheme="minorHAnsi" w:hAnsiTheme="minorHAnsi" w:cs="Arial"/>
        </w:rPr>
        <w:t>user</w:t>
      </w:r>
      <w:r w:rsidRPr="00C603B4">
        <w:rPr>
          <w:rFonts w:asciiTheme="minorHAnsi" w:hAnsiTheme="minorHAnsi" w:cs="Arial"/>
        </w:rPr>
        <w:t xml:space="preserve"> should be able to search for the Products. </w:t>
      </w:r>
    </w:p>
    <w:p w14:paraId="226DA4B0" w14:textId="77777777" w:rsidR="00967760" w:rsidRPr="00C603B4" w:rsidRDefault="00967760" w:rsidP="00967760">
      <w:pPr>
        <w:numPr>
          <w:ilvl w:val="0"/>
          <w:numId w:val="7"/>
        </w:numPr>
        <w:jc w:val="both"/>
        <w:rPr>
          <w:rFonts w:asciiTheme="minorHAnsi" w:hAnsiTheme="minorHAnsi" w:cs="Arial"/>
        </w:rPr>
      </w:pPr>
      <w:bookmarkStart w:id="10" w:name="_GoBack"/>
      <w:bookmarkEnd w:id="10"/>
      <w:r w:rsidRPr="00C603B4">
        <w:rPr>
          <w:rFonts w:asciiTheme="minorHAnsi" w:hAnsiTheme="minorHAnsi" w:cs="Arial"/>
        </w:rPr>
        <w:t>Update the position of the orders placed by the customers, as the shipment travels from one location to another. This was done by continuously sending messages to JMS Queue.</w:t>
      </w:r>
    </w:p>
    <w:p w14:paraId="420DB954" w14:textId="77777777" w:rsidR="00C603B4" w:rsidRPr="00AE4BEB" w:rsidRDefault="00C603B4" w:rsidP="00C603B4">
      <w:pPr>
        <w:rPr>
          <w:rFonts w:asciiTheme="minorHAnsi" w:hAnsiTheme="minorHAnsi" w:cs="Arial"/>
          <w:b/>
          <w:u w:val="single"/>
        </w:rPr>
      </w:pPr>
      <w:r w:rsidRPr="00AE4BEB">
        <w:rPr>
          <w:rFonts w:asciiTheme="minorHAnsi" w:hAnsiTheme="minorHAnsi" w:cs="Arial"/>
          <w:b/>
          <w:u w:val="single"/>
        </w:rPr>
        <w:t>Evaluation Criteria</w:t>
      </w:r>
    </w:p>
    <w:p w14:paraId="238BA4C2" w14:textId="77777777" w:rsidR="00C603B4" w:rsidRPr="00C603B4" w:rsidRDefault="00C603B4" w:rsidP="00C603B4">
      <w:pPr>
        <w:pStyle w:val="ListParagraph"/>
        <w:numPr>
          <w:ilvl w:val="0"/>
          <w:numId w:val="9"/>
        </w:numPr>
        <w:spacing w:after="200" w:line="276" w:lineRule="auto"/>
        <w:rPr>
          <w:rFonts w:asciiTheme="minorHAnsi" w:hAnsiTheme="minorHAnsi" w:cs="Arial"/>
          <w:sz w:val="22"/>
          <w:szCs w:val="22"/>
        </w:rPr>
      </w:pPr>
      <w:r w:rsidRPr="00C603B4">
        <w:rPr>
          <w:rFonts w:asciiTheme="minorHAnsi" w:hAnsiTheme="minorHAnsi" w:cs="Arial"/>
          <w:sz w:val="22"/>
          <w:szCs w:val="22"/>
        </w:rPr>
        <w:t>Solution should be functional</w:t>
      </w:r>
      <w:ins w:id="11" w:author="WIN764BIT" w:date="2015-03-31T13:25:00Z">
        <w:r w:rsidRPr="00C603B4">
          <w:rPr>
            <w:rFonts w:asciiTheme="minorHAnsi" w:hAnsiTheme="minorHAnsi" w:cs="Arial"/>
            <w:sz w:val="22"/>
            <w:szCs w:val="22"/>
          </w:rPr>
          <w:t>.</w:t>
        </w:r>
      </w:ins>
    </w:p>
    <w:p w14:paraId="3F3C66C4" w14:textId="77777777" w:rsidR="00C603B4" w:rsidRPr="00C603B4" w:rsidRDefault="00C603B4" w:rsidP="00C603B4">
      <w:pPr>
        <w:pStyle w:val="ListParagraph"/>
        <w:numPr>
          <w:ilvl w:val="0"/>
          <w:numId w:val="9"/>
        </w:numPr>
        <w:spacing w:after="200" w:line="276" w:lineRule="auto"/>
        <w:rPr>
          <w:rFonts w:asciiTheme="minorHAnsi" w:hAnsiTheme="minorHAnsi" w:cs="Arial"/>
          <w:sz w:val="22"/>
          <w:szCs w:val="22"/>
        </w:rPr>
      </w:pPr>
      <w:r w:rsidRPr="00C603B4">
        <w:rPr>
          <w:rFonts w:asciiTheme="minorHAnsi" w:hAnsiTheme="minorHAnsi" w:cs="Arial"/>
          <w:sz w:val="22"/>
          <w:szCs w:val="22"/>
        </w:rPr>
        <w:t>Solution should be extensible and maintainable.</w:t>
      </w:r>
    </w:p>
    <w:p w14:paraId="0B3F4134" w14:textId="0D83BB8A" w:rsidR="00C603B4" w:rsidRPr="00C603B4" w:rsidRDefault="00C603B4" w:rsidP="00C603B4">
      <w:pPr>
        <w:pStyle w:val="ListParagraph"/>
        <w:numPr>
          <w:ilvl w:val="0"/>
          <w:numId w:val="9"/>
        </w:numPr>
        <w:spacing w:after="200" w:line="276" w:lineRule="auto"/>
        <w:rPr>
          <w:rFonts w:asciiTheme="minorHAnsi" w:hAnsiTheme="minorHAnsi" w:cs="Arial"/>
          <w:sz w:val="22"/>
          <w:szCs w:val="22"/>
        </w:rPr>
      </w:pPr>
      <w:r w:rsidRPr="00C603B4">
        <w:rPr>
          <w:rFonts w:asciiTheme="minorHAnsi" w:hAnsiTheme="minorHAnsi" w:cs="Arial"/>
          <w:sz w:val="22"/>
          <w:szCs w:val="22"/>
        </w:rPr>
        <w:t xml:space="preserve">Usage of </w:t>
      </w:r>
      <w:r w:rsidR="00702CE3" w:rsidRPr="00C603B4">
        <w:rPr>
          <w:rFonts w:asciiTheme="minorHAnsi" w:hAnsiTheme="minorHAnsi" w:cs="Arial"/>
          <w:sz w:val="22"/>
          <w:szCs w:val="22"/>
        </w:rPr>
        <w:t>Spring</w:t>
      </w:r>
      <w:r w:rsidR="00702CE3">
        <w:rPr>
          <w:rFonts w:asciiTheme="minorHAnsi" w:hAnsiTheme="minorHAnsi" w:cs="Arial"/>
          <w:sz w:val="22"/>
          <w:szCs w:val="22"/>
        </w:rPr>
        <w:t>,</w:t>
      </w:r>
      <w:r w:rsidR="00982EDA">
        <w:rPr>
          <w:rFonts w:asciiTheme="minorHAnsi" w:hAnsiTheme="minorHAnsi" w:cs="Arial"/>
          <w:sz w:val="22"/>
          <w:szCs w:val="22"/>
        </w:rPr>
        <w:t xml:space="preserve"> JMS</w:t>
      </w:r>
      <w:r w:rsidRPr="00C603B4">
        <w:rPr>
          <w:rFonts w:asciiTheme="minorHAnsi" w:hAnsiTheme="minorHAnsi" w:cs="Arial"/>
          <w:sz w:val="22"/>
          <w:szCs w:val="22"/>
        </w:rPr>
        <w:t xml:space="preserve"> and JPA concepts.</w:t>
      </w:r>
    </w:p>
    <w:p w14:paraId="14B50CC2" w14:textId="77777777" w:rsidR="00C603B4" w:rsidRPr="00C603B4" w:rsidRDefault="00C603B4" w:rsidP="00C603B4">
      <w:pPr>
        <w:pStyle w:val="ListParagraph"/>
        <w:numPr>
          <w:ilvl w:val="0"/>
          <w:numId w:val="9"/>
        </w:numPr>
        <w:spacing w:after="200" w:line="276" w:lineRule="auto"/>
        <w:rPr>
          <w:rFonts w:asciiTheme="minorHAnsi" w:hAnsiTheme="minorHAnsi" w:cs="Arial"/>
          <w:sz w:val="22"/>
          <w:szCs w:val="22"/>
        </w:rPr>
      </w:pPr>
      <w:r w:rsidRPr="00C603B4">
        <w:rPr>
          <w:rFonts w:asciiTheme="minorHAnsi" w:hAnsiTheme="minorHAnsi" w:cs="Arial"/>
          <w:sz w:val="22"/>
          <w:szCs w:val="22"/>
        </w:rPr>
        <w:t>Coding best practices.</w:t>
      </w:r>
    </w:p>
    <w:p w14:paraId="00B7300B" w14:textId="77777777" w:rsidR="00C603B4" w:rsidRPr="00C603B4" w:rsidRDefault="00C603B4" w:rsidP="00C603B4">
      <w:pPr>
        <w:pStyle w:val="ListParagraph"/>
        <w:numPr>
          <w:ilvl w:val="0"/>
          <w:numId w:val="9"/>
        </w:numPr>
        <w:spacing w:after="200" w:line="276" w:lineRule="auto"/>
        <w:rPr>
          <w:rFonts w:asciiTheme="minorHAnsi" w:hAnsiTheme="minorHAnsi" w:cs="Arial"/>
          <w:sz w:val="22"/>
          <w:szCs w:val="22"/>
        </w:rPr>
      </w:pPr>
      <w:r w:rsidRPr="00C603B4">
        <w:rPr>
          <w:rFonts w:asciiTheme="minorHAnsi" w:hAnsiTheme="minorHAnsi" w:cs="Arial"/>
          <w:sz w:val="22"/>
          <w:szCs w:val="22"/>
        </w:rPr>
        <w:lastRenderedPageBreak/>
        <w:t>Naming conventions.</w:t>
      </w:r>
    </w:p>
    <w:p w14:paraId="0EBAC701" w14:textId="77777777" w:rsidR="00C603B4" w:rsidRPr="00C603B4" w:rsidRDefault="00C603B4" w:rsidP="00C603B4">
      <w:pPr>
        <w:rPr>
          <w:rFonts w:asciiTheme="minorHAnsi" w:hAnsiTheme="minorHAnsi" w:cs="Arial"/>
        </w:rPr>
      </w:pPr>
    </w:p>
    <w:p w14:paraId="7E24B136" w14:textId="77777777" w:rsidR="00165A67" w:rsidRPr="00C603B4" w:rsidRDefault="00E73B89" w:rsidP="00967760">
      <w:pPr>
        <w:ind w:left="1080"/>
        <w:jc w:val="both"/>
        <w:rPr>
          <w:rFonts w:asciiTheme="minorHAnsi" w:hAnsiTheme="minorHAnsi" w:cs="Arial"/>
        </w:rPr>
      </w:pPr>
    </w:p>
    <w:sectPr w:rsidR="00165A67" w:rsidRPr="00C603B4" w:rsidSect="00C810BA">
      <w:headerReference w:type="default" r:id="rId7"/>
      <w:footerReference w:type="default" r:id="rId8"/>
      <w:pgSz w:w="12240" w:h="15840"/>
      <w:pgMar w:top="1440" w:right="1170" w:bottom="778" w:left="1440" w:header="720" w:footer="720" w:gutter="0"/>
      <w:cols w:space="720" w:equalWidth="0">
        <w:col w:w="8620"/>
      </w:cols>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51C4F" w14:textId="77777777" w:rsidR="00E73B89" w:rsidRDefault="00E73B89">
      <w:pPr>
        <w:spacing w:after="0" w:line="240" w:lineRule="auto"/>
      </w:pPr>
      <w:r>
        <w:separator/>
      </w:r>
    </w:p>
  </w:endnote>
  <w:endnote w:type="continuationSeparator" w:id="0">
    <w:p w14:paraId="6D1F9020" w14:textId="77777777" w:rsidR="00E73B89" w:rsidRDefault="00E73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B39BE" w14:textId="77777777" w:rsidR="00C810BA" w:rsidRDefault="00E73B89" w:rsidP="00C810BA">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3CCA2" w14:textId="77777777" w:rsidR="00E73B89" w:rsidRDefault="00E73B89">
      <w:pPr>
        <w:spacing w:after="0" w:line="240" w:lineRule="auto"/>
      </w:pPr>
      <w:r>
        <w:separator/>
      </w:r>
    </w:p>
  </w:footnote>
  <w:footnote w:type="continuationSeparator" w:id="0">
    <w:p w14:paraId="1DC306E5" w14:textId="77777777" w:rsidR="00E73B89" w:rsidRDefault="00E73B8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EBBD6" w14:textId="77777777" w:rsidR="00636F86" w:rsidRDefault="00E73B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CD6"/>
    <w:multiLevelType w:val="hybridMultilevel"/>
    <w:tmpl w:val="000072AE"/>
    <w:lvl w:ilvl="0" w:tplc="00006952">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E3F092F"/>
    <w:multiLevelType w:val="multilevel"/>
    <w:tmpl w:val="EB82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FE374C"/>
    <w:multiLevelType w:val="multilevel"/>
    <w:tmpl w:val="2688A696"/>
    <w:lvl w:ilvl="0">
      <w:start w:val="1"/>
      <w:numFmt w:val="bullet"/>
      <w:lvlText w:val=""/>
      <w:lvlJc w:val="left"/>
      <w:pPr>
        <w:ind w:left="1080" w:hanging="360"/>
      </w:pPr>
      <w:rPr>
        <w:rFonts w:ascii="Symbol" w:hAnsi="Symbol" w:hint="default"/>
      </w:rPr>
    </w:lvl>
    <w:lvl w:ilvl="1">
      <w:start w:val="1"/>
      <w:numFmt w:val="decimal"/>
      <w:lvlText w:val="%2."/>
      <w:lvlJc w:val="left"/>
      <w:pPr>
        <w:ind w:left="378" w:hanging="432"/>
      </w:pPr>
    </w:lvl>
    <w:lvl w:ilvl="2">
      <w:start w:val="1"/>
      <w:numFmt w:val="decimal"/>
      <w:lvlText w:val="%1.%2.%3."/>
      <w:lvlJc w:val="left"/>
      <w:pPr>
        <w:ind w:left="657" w:hanging="504"/>
      </w:pPr>
    </w:lvl>
    <w:lvl w:ilvl="3">
      <w:start w:val="1"/>
      <w:numFmt w:val="decimal"/>
      <w:lvlText w:val="%1.%2.%3.%4."/>
      <w:lvlJc w:val="left"/>
      <w:pPr>
        <w:ind w:left="1314" w:hanging="648"/>
      </w:pPr>
    </w:lvl>
    <w:lvl w:ilvl="4">
      <w:start w:val="1"/>
      <w:numFmt w:val="decimal"/>
      <w:lvlText w:val="%1.%2.%3.%4.%5."/>
      <w:lvlJc w:val="left"/>
      <w:pPr>
        <w:ind w:left="1818" w:hanging="792"/>
      </w:pPr>
    </w:lvl>
    <w:lvl w:ilvl="5">
      <w:start w:val="1"/>
      <w:numFmt w:val="decimal"/>
      <w:lvlText w:val="%1.%2.%3.%4.%5.%6."/>
      <w:lvlJc w:val="left"/>
      <w:pPr>
        <w:ind w:left="2322" w:hanging="936"/>
      </w:pPr>
    </w:lvl>
    <w:lvl w:ilvl="6">
      <w:start w:val="1"/>
      <w:numFmt w:val="decimal"/>
      <w:lvlText w:val="%1.%2.%3.%4.%5.%6.%7."/>
      <w:lvlJc w:val="left"/>
      <w:pPr>
        <w:ind w:left="2826" w:hanging="1080"/>
      </w:pPr>
    </w:lvl>
    <w:lvl w:ilvl="7">
      <w:start w:val="1"/>
      <w:numFmt w:val="decimal"/>
      <w:lvlText w:val="%1.%2.%3.%4.%5.%6.%7.%8."/>
      <w:lvlJc w:val="left"/>
      <w:pPr>
        <w:ind w:left="3330" w:hanging="1224"/>
      </w:pPr>
    </w:lvl>
    <w:lvl w:ilvl="8">
      <w:start w:val="1"/>
      <w:numFmt w:val="decimal"/>
      <w:lvlText w:val="%1.%2.%3.%4.%5.%6.%7.%8.%9."/>
      <w:lvlJc w:val="left"/>
      <w:pPr>
        <w:ind w:left="3906" w:hanging="1440"/>
      </w:pPr>
    </w:lvl>
  </w:abstractNum>
  <w:abstractNum w:abstractNumId="3">
    <w:nsid w:val="50103F12"/>
    <w:multiLevelType w:val="hybridMultilevel"/>
    <w:tmpl w:val="B270E61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nsid w:val="549F1A0B"/>
    <w:multiLevelType w:val="hybridMultilevel"/>
    <w:tmpl w:val="F76807C8"/>
    <w:lvl w:ilvl="0" w:tplc="86A613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B53C3C"/>
    <w:multiLevelType w:val="hybridMultilevel"/>
    <w:tmpl w:val="507405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32434A"/>
    <w:multiLevelType w:val="multilevel"/>
    <w:tmpl w:val="1402FC7A"/>
    <w:lvl w:ilvl="0">
      <w:start w:val="1"/>
      <w:numFmt w:val="decimal"/>
      <w:lvlText w:val="%1."/>
      <w:lvlJc w:val="left"/>
      <w:pPr>
        <w:ind w:left="644"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0E20E6F"/>
    <w:multiLevelType w:val="hybridMultilevel"/>
    <w:tmpl w:val="20FA9EE4"/>
    <w:lvl w:ilvl="0" w:tplc="0409000F">
      <w:start w:val="1"/>
      <w:numFmt w:val="decimal"/>
      <w:lvlText w:val="%1."/>
      <w:lvlJc w:val="left"/>
      <w:pPr>
        <w:ind w:left="1080" w:hanging="360"/>
      </w:pPr>
      <w:rPr>
        <w:rFonts w:hint="default"/>
      </w:rPr>
    </w:lvl>
    <w:lvl w:ilvl="1" w:tplc="119C138E">
      <w:start w:val="1"/>
      <w:numFmt w:val="lowerLetter"/>
      <w:lvlText w:val="%2."/>
      <w:lvlJc w:val="left"/>
      <w:pPr>
        <w:ind w:left="1830" w:hanging="39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0025443"/>
    <w:multiLevelType w:val="hybridMultilevel"/>
    <w:tmpl w:val="20FA9EE4"/>
    <w:lvl w:ilvl="0" w:tplc="0409000F">
      <w:start w:val="1"/>
      <w:numFmt w:val="decimal"/>
      <w:lvlText w:val="%1."/>
      <w:lvlJc w:val="left"/>
      <w:pPr>
        <w:ind w:left="720" w:hanging="360"/>
      </w:pPr>
      <w:rPr>
        <w:rFonts w:hint="default"/>
      </w:rPr>
    </w:lvl>
    <w:lvl w:ilvl="1" w:tplc="119C138E">
      <w:start w:val="1"/>
      <w:numFmt w:val="low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7"/>
  </w:num>
  <w:num w:numId="5">
    <w:abstractNumId w:val="5"/>
  </w:num>
  <w:num w:numId="6">
    <w:abstractNumId w:val="3"/>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98C"/>
    <w:rsid w:val="0001669D"/>
    <w:rsid w:val="001B3B42"/>
    <w:rsid w:val="0023684B"/>
    <w:rsid w:val="002452E1"/>
    <w:rsid w:val="0026366F"/>
    <w:rsid w:val="00347BB9"/>
    <w:rsid w:val="00395EF5"/>
    <w:rsid w:val="005365CA"/>
    <w:rsid w:val="00570E70"/>
    <w:rsid w:val="00634C2E"/>
    <w:rsid w:val="00702CE3"/>
    <w:rsid w:val="0081686D"/>
    <w:rsid w:val="00837FD3"/>
    <w:rsid w:val="00965791"/>
    <w:rsid w:val="00967760"/>
    <w:rsid w:val="00982EDA"/>
    <w:rsid w:val="00AE4BEB"/>
    <w:rsid w:val="00B97439"/>
    <w:rsid w:val="00C146CF"/>
    <w:rsid w:val="00C603B4"/>
    <w:rsid w:val="00C70CB9"/>
    <w:rsid w:val="00CB0931"/>
    <w:rsid w:val="00DD4F6A"/>
    <w:rsid w:val="00DF1492"/>
    <w:rsid w:val="00E5798C"/>
    <w:rsid w:val="00E73B89"/>
    <w:rsid w:val="00EB79EE"/>
    <w:rsid w:val="00FD4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D1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798C"/>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E579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E5798C"/>
    <w:pPr>
      <w:keepNext/>
      <w:spacing w:before="240" w:after="60" w:line="240" w:lineRule="auto"/>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5798C"/>
    <w:rPr>
      <w:rFonts w:ascii="Cambria" w:eastAsia="Times New Roman" w:hAnsi="Cambria" w:cs="Times New Roman"/>
      <w:b/>
      <w:bCs/>
      <w:sz w:val="26"/>
      <w:szCs w:val="26"/>
      <w:lang w:val="x-none" w:eastAsia="x-none"/>
    </w:rPr>
  </w:style>
  <w:style w:type="paragraph" w:styleId="Header">
    <w:name w:val="header"/>
    <w:basedOn w:val="Normal"/>
    <w:link w:val="HeaderChar"/>
    <w:uiPriority w:val="99"/>
    <w:semiHidden/>
    <w:unhideWhenUsed/>
    <w:rsid w:val="00E5798C"/>
    <w:pPr>
      <w:tabs>
        <w:tab w:val="center" w:pos="4680"/>
        <w:tab w:val="right" w:pos="9360"/>
      </w:tabs>
    </w:pPr>
  </w:style>
  <w:style w:type="character" w:customStyle="1" w:styleId="HeaderChar">
    <w:name w:val="Header Char"/>
    <w:basedOn w:val="DefaultParagraphFont"/>
    <w:link w:val="Header"/>
    <w:uiPriority w:val="99"/>
    <w:semiHidden/>
    <w:rsid w:val="00E5798C"/>
    <w:rPr>
      <w:rFonts w:ascii="Calibri" w:eastAsia="Times New Roman" w:hAnsi="Calibri" w:cs="Times New Roman"/>
      <w:sz w:val="22"/>
      <w:szCs w:val="22"/>
    </w:rPr>
  </w:style>
  <w:style w:type="paragraph" w:styleId="Footer">
    <w:name w:val="footer"/>
    <w:basedOn w:val="Normal"/>
    <w:link w:val="FooterChar"/>
    <w:uiPriority w:val="99"/>
    <w:semiHidden/>
    <w:unhideWhenUsed/>
    <w:rsid w:val="00E5798C"/>
    <w:pPr>
      <w:tabs>
        <w:tab w:val="center" w:pos="4680"/>
        <w:tab w:val="right" w:pos="9360"/>
      </w:tabs>
    </w:pPr>
  </w:style>
  <w:style w:type="character" w:customStyle="1" w:styleId="FooterChar">
    <w:name w:val="Footer Char"/>
    <w:basedOn w:val="DefaultParagraphFont"/>
    <w:link w:val="Footer"/>
    <w:uiPriority w:val="99"/>
    <w:semiHidden/>
    <w:rsid w:val="00E5798C"/>
    <w:rPr>
      <w:rFonts w:ascii="Calibri" w:eastAsia="Times New Roman" w:hAnsi="Calibri" w:cs="Times New Roman"/>
      <w:sz w:val="22"/>
      <w:szCs w:val="22"/>
    </w:rPr>
  </w:style>
  <w:style w:type="character" w:styleId="Hyperlink">
    <w:name w:val="Hyperlink"/>
    <w:uiPriority w:val="99"/>
    <w:rsid w:val="00E5798C"/>
    <w:rPr>
      <w:color w:val="000099"/>
      <w:u w:val="single"/>
    </w:rPr>
  </w:style>
  <w:style w:type="character" w:customStyle="1" w:styleId="Heading1Char">
    <w:name w:val="Heading 1 Char"/>
    <w:basedOn w:val="DefaultParagraphFont"/>
    <w:link w:val="Heading1"/>
    <w:uiPriority w:val="9"/>
    <w:rsid w:val="00E5798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E5798C"/>
    <w:pPr>
      <w:spacing w:before="480"/>
      <w:outlineLvl w:val="9"/>
    </w:pPr>
    <w:rPr>
      <w:rFonts w:ascii="Cambria" w:eastAsia="Times New Roman" w:hAnsi="Cambria" w:cs="Times New Roman"/>
      <w:b/>
      <w:bCs/>
      <w:color w:val="365F91"/>
      <w:sz w:val="28"/>
      <w:szCs w:val="28"/>
      <w:lang w:val="x-none" w:eastAsia="x-none"/>
    </w:rPr>
  </w:style>
  <w:style w:type="paragraph" w:styleId="TOC3">
    <w:name w:val="toc 3"/>
    <w:basedOn w:val="Normal"/>
    <w:next w:val="Normal"/>
    <w:autoRedefine/>
    <w:uiPriority w:val="39"/>
    <w:rsid w:val="00E5798C"/>
    <w:pPr>
      <w:tabs>
        <w:tab w:val="left" w:pos="1100"/>
        <w:tab w:val="right" w:leader="dot" w:pos="8630"/>
      </w:tabs>
      <w:spacing w:after="100" w:line="240" w:lineRule="auto"/>
      <w:ind w:left="480"/>
    </w:pPr>
    <w:rPr>
      <w:rFonts w:cs="Calibri"/>
      <w:noProof/>
      <w:szCs w:val="24"/>
    </w:rPr>
  </w:style>
  <w:style w:type="paragraph" w:customStyle="1" w:styleId="Default">
    <w:name w:val="Default"/>
    <w:rsid w:val="00E5798C"/>
    <w:pPr>
      <w:autoSpaceDE w:val="0"/>
      <w:autoSpaceDN w:val="0"/>
      <w:adjustRightInd w:val="0"/>
    </w:pPr>
    <w:rPr>
      <w:rFonts w:ascii="Calibri" w:eastAsia="Times New Roman" w:hAnsi="Calibri" w:cs="Calibri"/>
      <w:color w:val="000000"/>
    </w:rPr>
  </w:style>
  <w:style w:type="paragraph" w:styleId="NoSpacing">
    <w:name w:val="No Spacing"/>
    <w:uiPriority w:val="1"/>
    <w:qFormat/>
    <w:rsid w:val="00E5798C"/>
    <w:rPr>
      <w:rFonts w:ascii="Calibri" w:eastAsia="Times New Roman" w:hAnsi="Calibri" w:cs="Times New Roman"/>
      <w:sz w:val="22"/>
      <w:szCs w:val="22"/>
    </w:rPr>
  </w:style>
  <w:style w:type="paragraph" w:styleId="ListParagraph">
    <w:name w:val="List Paragraph"/>
    <w:basedOn w:val="Normal"/>
    <w:uiPriority w:val="34"/>
    <w:qFormat/>
    <w:rsid w:val="00C603B4"/>
    <w:pPr>
      <w:spacing w:after="0" w:line="240" w:lineRule="auto"/>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673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219</Words>
  <Characters>1253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dc:creator>
  <cp:lastModifiedBy>Microsoft Office User</cp:lastModifiedBy>
  <cp:revision>11</cp:revision>
  <dcterms:created xsi:type="dcterms:W3CDTF">2018-01-16T04:50:00Z</dcterms:created>
  <dcterms:modified xsi:type="dcterms:W3CDTF">2018-01-18T15:47:00Z</dcterms:modified>
</cp:coreProperties>
</file>